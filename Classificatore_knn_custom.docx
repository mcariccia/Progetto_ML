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83E92" w14:textId="74C54419" w:rsidR="0056171F" w:rsidRPr="0056171F" w:rsidRDefault="00980C2D">
      <w:pPr>
        <w:rPr>
          <w:b/>
          <w:bCs/>
          <w:sz w:val="32"/>
          <w:szCs w:val="32"/>
        </w:rPr>
      </w:pPr>
      <w:proofErr w:type="gramStart"/>
      <w:r w:rsidRPr="0056171F">
        <w:rPr>
          <w:b/>
          <w:bCs/>
          <w:sz w:val="32"/>
          <w:szCs w:val="32"/>
        </w:rPr>
        <w:t xml:space="preserve">CLASSIFICATORE:  </w:t>
      </w:r>
      <w:proofErr w:type="spellStart"/>
      <w:r w:rsidRPr="0056171F">
        <w:rPr>
          <w:b/>
          <w:bCs/>
          <w:sz w:val="32"/>
          <w:szCs w:val="32"/>
        </w:rPr>
        <w:t>KNearestNeighbour</w:t>
      </w:r>
      <w:proofErr w:type="spellEnd"/>
      <w:proofErr w:type="gramEnd"/>
      <w:r w:rsidRPr="0056171F">
        <w:rPr>
          <w:b/>
          <w:bCs/>
          <w:sz w:val="32"/>
          <w:szCs w:val="32"/>
        </w:rPr>
        <w:t xml:space="preserve"> Custom</w:t>
      </w:r>
    </w:p>
    <w:p w14:paraId="1A01216E" w14:textId="2A69F932" w:rsidR="006D28B1" w:rsidRDefault="006D28B1">
      <w:r>
        <w:t>Come classificatore semplice custom abbiamo deciso di utilizzare il classificatore KNearestNeighbour</w:t>
      </w:r>
      <w:r w:rsidR="006B255D">
        <w:t>.</w:t>
      </w:r>
    </w:p>
    <w:p w14:paraId="35B25C19" w14:textId="77777777" w:rsidR="00402DDB" w:rsidRDefault="006B255D">
      <w:r>
        <w:t xml:space="preserve">Il </w:t>
      </w:r>
      <w:r w:rsidRPr="00402DDB">
        <w:rPr>
          <w:b/>
          <w:bCs/>
        </w:rPr>
        <w:t>KNN</w:t>
      </w:r>
      <w:r>
        <w:t xml:space="preserve"> fa parte dei classificatori </w:t>
      </w:r>
      <w:r w:rsidRPr="00402DDB">
        <w:rPr>
          <w:b/>
          <w:bCs/>
        </w:rPr>
        <w:t>Instance-based</w:t>
      </w:r>
      <w:r>
        <w:t xml:space="preserve"> (noti anche come Lazy Learners) i quali sfruttano un apprendimento basato sulla memorizzazione dei dati di addestramento forniti, utilizzandoli come riferimento e confronto per la classificazione di nuove istanze.</w:t>
      </w:r>
    </w:p>
    <w:p w14:paraId="51CD7E86" w14:textId="1683F364" w:rsidR="006B255D" w:rsidRDefault="006B255D">
      <w:r>
        <w:t xml:space="preserve">Questo confronto utilizza una particolare </w:t>
      </w:r>
      <w:r w:rsidRPr="00402DDB">
        <w:rPr>
          <w:b/>
          <w:bCs/>
        </w:rPr>
        <w:t>misura di prossimità</w:t>
      </w:r>
      <w:r>
        <w:t>: usano la distanza o similarità tra i vari esempi</w:t>
      </w:r>
      <w:r w:rsidR="00402DDB">
        <w:t>.</w:t>
      </w:r>
    </w:p>
    <w:p w14:paraId="1D7194AC" w14:textId="68B8073C" w:rsidR="00A3541D" w:rsidRDefault="00402DDB">
      <w:r>
        <w:t xml:space="preserve">Per creare e utilizzare un modello come il KNN per prima cosa è necessario memorizzare al suo interno l’intero training set (questa in pratica è la sua fase di addestramento) dopodichè per ciascun nuovo record da classificare viene calcolata la sua </w:t>
      </w:r>
      <w:r w:rsidRPr="00402DDB">
        <w:rPr>
          <w:b/>
          <w:bCs/>
        </w:rPr>
        <w:t>distanza</w:t>
      </w:r>
      <w:r>
        <w:t xml:space="preserve"> da ciascun oggetto del training set e </w:t>
      </w:r>
      <w:r w:rsidR="003A4770">
        <w:t xml:space="preserve">infine </w:t>
      </w:r>
      <w:r>
        <w:t xml:space="preserve">si individuano i k </w:t>
      </w:r>
      <w:r w:rsidR="002C2ED8">
        <w:t>record</w:t>
      </w:r>
      <w:r>
        <w:t xml:space="preserve"> più vicini: al nuovo record è assegnata la classe prevalente tra questi ultimi.</w:t>
      </w:r>
    </w:p>
    <w:p w14:paraId="5C1C45CA" w14:textId="7467CCDB" w:rsidR="00A3541D" w:rsidRDefault="00E60D20" w:rsidP="00A3541D">
      <w:r>
        <w:t>Abbiamo deciso di utilizzare questo classificatore perché:</w:t>
      </w:r>
    </w:p>
    <w:p w14:paraId="4821A901" w14:textId="01E1D395" w:rsidR="00A3541D" w:rsidRDefault="00A3541D" w:rsidP="00A3541D">
      <w:pPr>
        <w:pStyle w:val="Paragrafoelenco"/>
        <w:numPr>
          <w:ilvl w:val="0"/>
          <w:numId w:val="2"/>
        </w:numPr>
      </w:pPr>
      <w:r>
        <w:t xml:space="preserve">Non richiede l’induzione di un modello, con conseguente risparmio di risorse e </w:t>
      </w:r>
      <w:r w:rsidRPr="00521205">
        <w:rPr>
          <w:b/>
          <w:bCs/>
        </w:rPr>
        <w:t>semplicità</w:t>
      </w:r>
      <w:r>
        <w:t>.</w:t>
      </w:r>
    </w:p>
    <w:p w14:paraId="69AFDBEC" w14:textId="0B291954" w:rsidR="00A3541D" w:rsidRDefault="00A3541D" w:rsidP="00A3541D">
      <w:pPr>
        <w:pStyle w:val="Paragrafoelenco"/>
        <w:numPr>
          <w:ilvl w:val="0"/>
          <w:numId w:val="2"/>
        </w:numPr>
      </w:pPr>
      <w:r>
        <w:t>Non fa ipotesi sui dati (visto che si basa solo sulla misura di prossimità), di conseguenza è possibile utilizzarlo in un</w:t>
      </w:r>
      <w:r w:rsidR="00F32D7E">
        <w:t>’</w:t>
      </w:r>
      <w:r>
        <w:t>ampia gamma di problemi</w:t>
      </w:r>
      <w:r w:rsidR="00E60D20">
        <w:t xml:space="preserve">, anche quando il dataset non è divisibile in maniera </w:t>
      </w:r>
      <w:r w:rsidR="0056171F">
        <w:t>lineare (</w:t>
      </w:r>
      <w:r w:rsidR="00E60D20">
        <w:t xml:space="preserve">quindi è molto </w:t>
      </w:r>
      <w:r w:rsidR="00E60D20" w:rsidRPr="00521205">
        <w:rPr>
          <w:b/>
          <w:bCs/>
        </w:rPr>
        <w:t>flessibile</w:t>
      </w:r>
      <w:r w:rsidR="00E60D20">
        <w:t>)</w:t>
      </w:r>
    </w:p>
    <w:p w14:paraId="439C1CC3" w14:textId="677198DE" w:rsidR="00E60D20" w:rsidRDefault="00E60D20" w:rsidP="00E60D20">
      <w:pPr>
        <w:pStyle w:val="Paragrafoelenco"/>
        <w:numPr>
          <w:ilvl w:val="0"/>
          <w:numId w:val="2"/>
        </w:numPr>
      </w:pPr>
      <w:r>
        <w:t>Su dataset piccoli può comunque mantenere una certa accuratezza, che altri algoritmi invece fanno fatica a mantenere.</w:t>
      </w:r>
    </w:p>
    <w:p w14:paraId="1504ED2E" w14:textId="7C2A6D19" w:rsidR="00A3541D" w:rsidRDefault="00E60D20" w:rsidP="00A3541D">
      <w:r>
        <w:t>Ovviamente teniamo in considerazione anche i suoi lati negativi ovvero:</w:t>
      </w:r>
    </w:p>
    <w:p w14:paraId="6397B9AD" w14:textId="51E0120B" w:rsidR="00A3541D" w:rsidRDefault="00A3541D" w:rsidP="00A3541D">
      <w:pPr>
        <w:pStyle w:val="Paragrafoelenco"/>
        <w:numPr>
          <w:ilvl w:val="0"/>
          <w:numId w:val="2"/>
        </w:numPr>
      </w:pPr>
      <w:r>
        <w:t>Ogni volta occorre calcolare la prossimità tra il nuovo record e gli esempi del training set</w:t>
      </w:r>
      <w:r w:rsidR="00E60D20">
        <w:t xml:space="preserve"> e ciò </w:t>
      </w:r>
      <w:r w:rsidR="0056171F">
        <w:t>richiede</w:t>
      </w:r>
      <w:r w:rsidR="00E60D20">
        <w:t xml:space="preserve"> più risorse computazionali rispetto ad altri modelli</w:t>
      </w:r>
      <w:r>
        <w:t>.</w:t>
      </w:r>
    </w:p>
    <w:p w14:paraId="433009B8" w14:textId="445FD396" w:rsidR="00A3541D" w:rsidRDefault="00B069AD" w:rsidP="00A3541D">
      <w:pPr>
        <w:pStyle w:val="Paragrafoelenco"/>
        <w:numPr>
          <w:ilvl w:val="0"/>
          <w:numId w:val="2"/>
        </w:numPr>
      </w:pPr>
      <w:r>
        <w:t>Richiede molta memoria per memorizzare tutti i dati all’interno.</w:t>
      </w:r>
    </w:p>
    <w:p w14:paraId="3C654617" w14:textId="16B763B5" w:rsidR="00E60D20" w:rsidRDefault="00B069AD" w:rsidP="00E60D20">
      <w:pPr>
        <w:pStyle w:val="Paragrafoelenco"/>
        <w:numPr>
          <w:ilvl w:val="0"/>
          <w:numId w:val="2"/>
        </w:numPr>
      </w:pPr>
      <w:r>
        <w:t xml:space="preserve">Potrebbe ignorare o considerare meno attributi con una scala di valori </w:t>
      </w:r>
      <w:r w:rsidR="0056171F">
        <w:t>inferiore, di conseguenza,</w:t>
      </w:r>
      <w:r w:rsidR="00E60D20">
        <w:t xml:space="preserve"> </w:t>
      </w:r>
      <w:r>
        <w:t>è necessario quindi una normalizzazione o standardizzazione</w:t>
      </w:r>
      <w:r w:rsidR="0056171F">
        <w:t>.</w:t>
      </w:r>
    </w:p>
    <w:p w14:paraId="6407218C" w14:textId="53CB84ED" w:rsidR="0056171F" w:rsidRDefault="003A4770" w:rsidP="0056171F">
      <w:pPr>
        <w:pBdr>
          <w:bottom w:val="single" w:sz="6" w:space="1" w:color="auto"/>
        </w:pBdr>
      </w:pPr>
      <w:r>
        <w:t>Il punto cruciale quando si vuole utilizzare un classificatore di questo tipo è quindi effettuare un adeguata normalizzazione degli attributi e individuare il valore di k e la misura di prossimità più adatt</w:t>
      </w:r>
      <w:r w:rsidR="0056171F">
        <w:t>i.</w:t>
      </w:r>
    </w:p>
    <w:p w14:paraId="0F2A3CF7" w14:textId="77777777" w:rsidR="00007A93" w:rsidRDefault="00007A93" w:rsidP="0056171F">
      <w:pPr>
        <w:pBdr>
          <w:bottom w:val="single" w:sz="6" w:space="1" w:color="auto"/>
        </w:pBdr>
      </w:pPr>
    </w:p>
    <w:p w14:paraId="37A69B38" w14:textId="61A25647" w:rsidR="00007A93" w:rsidRDefault="00007A93" w:rsidP="0056171F">
      <w:pPr>
        <w:pBdr>
          <w:bottom w:val="single" w:sz="6" w:space="1" w:color="auto"/>
        </w:pBdr>
      </w:pPr>
      <w:r>
        <w:t xml:space="preserve">   </w:t>
      </w:r>
    </w:p>
    <w:p w14:paraId="29D5FBD0" w14:textId="77777777" w:rsidR="0056171F" w:rsidRDefault="0056171F" w:rsidP="0056171F"/>
    <w:p w14:paraId="7C9B4350" w14:textId="0446C3E6" w:rsidR="0056171F" w:rsidRPr="004E1FCC" w:rsidRDefault="0056171F" w:rsidP="0056171F">
      <w:pPr>
        <w:rPr>
          <w:b/>
          <w:bCs/>
        </w:rPr>
      </w:pPr>
      <w:r w:rsidRPr="004E1FCC">
        <w:rPr>
          <w:b/>
          <w:bCs/>
        </w:rPr>
        <w:t>REALIZZAZIONE E TEST CLASSIFICATORE</w:t>
      </w:r>
    </w:p>
    <w:p w14:paraId="1AF46F43" w14:textId="42A7F2BD" w:rsidR="00F0387E" w:rsidRDefault="002900E3">
      <w:r>
        <w:t>Nella pratica tutto ciò è stato implementato in codice python senza l’utilizzo di alcuna funzione esterna</w:t>
      </w:r>
      <w:r w:rsidR="00F0387E">
        <w:t xml:space="preserve"> e per gli </w:t>
      </w:r>
      <w:proofErr w:type="spellStart"/>
      <w:r w:rsidR="00F0387E">
        <w:t>iperparametri</w:t>
      </w:r>
      <w:proofErr w:type="spellEnd"/>
      <w:r w:rsidR="00F0387E">
        <w:t xml:space="preserve"> è stato scelto di ottimizzare il numero di elementi più vicini per </w:t>
      </w:r>
      <w:proofErr w:type="spellStart"/>
      <w:r w:rsidR="00F0387E">
        <w:t>determare</w:t>
      </w:r>
      <w:proofErr w:type="spellEnd"/>
      <w:r w:rsidR="00F0387E">
        <w:t xml:space="preserve"> la classe ‘k’, il tipo di distanza da utilizzare durante il calcolo delle distanze e infine se pesare o no le distanze (quindi il tipo di peso</w:t>
      </w:r>
      <w:r w:rsidR="0054005C">
        <w:t xml:space="preserve"> da utilizzare</w:t>
      </w:r>
      <w:r w:rsidR="00F0387E">
        <w:t>).</w:t>
      </w:r>
    </w:p>
    <w:p w14:paraId="1E47402F" w14:textId="77777777" w:rsidR="00D377FF" w:rsidRDefault="00D377FF">
      <w:r>
        <w:t xml:space="preserve">Abbiamo creato la classe </w:t>
      </w:r>
      <w:r w:rsidRPr="007B77BB">
        <w:rPr>
          <w:b/>
          <w:bCs/>
        </w:rPr>
        <w:t>‘</w:t>
      </w:r>
      <w:proofErr w:type="spellStart"/>
      <w:r w:rsidRPr="007B77BB">
        <w:rPr>
          <w:b/>
          <w:bCs/>
        </w:rPr>
        <w:t>knnCustom</w:t>
      </w:r>
      <w:proofErr w:type="spellEnd"/>
      <w:r w:rsidRPr="007B77BB">
        <w:rPr>
          <w:b/>
          <w:bCs/>
        </w:rPr>
        <w:t>’</w:t>
      </w:r>
      <w:r>
        <w:t xml:space="preserve"> che accetta in ingresso il training set, gli </w:t>
      </w:r>
      <w:proofErr w:type="spellStart"/>
      <w:r>
        <w:t>iperparametri</w:t>
      </w:r>
      <w:proofErr w:type="spellEnd"/>
      <w:r>
        <w:t xml:space="preserve"> del classificatore e il numero di </w:t>
      </w:r>
      <w:proofErr w:type="spellStart"/>
      <w:r>
        <w:t>fold</w:t>
      </w:r>
      <w:proofErr w:type="spellEnd"/>
      <w:r>
        <w:t xml:space="preserve"> con cui fare una cross </w:t>
      </w:r>
      <w:proofErr w:type="spellStart"/>
      <w:r>
        <w:t>validation</w:t>
      </w:r>
      <w:proofErr w:type="spellEnd"/>
      <w:r>
        <w:t xml:space="preserve">. </w:t>
      </w:r>
      <w:proofErr w:type="spellStart"/>
      <w:r>
        <w:t>Dopodichè</w:t>
      </w:r>
      <w:proofErr w:type="spellEnd"/>
      <w:r>
        <w:t xml:space="preserve"> all’interno abbiamo:</w:t>
      </w:r>
    </w:p>
    <w:p w14:paraId="17FC89AC" w14:textId="7895A353" w:rsidR="004D2F68" w:rsidRDefault="00D377FF" w:rsidP="00D377FF">
      <w:pPr>
        <w:pStyle w:val="Paragrafoelenco"/>
        <w:numPr>
          <w:ilvl w:val="0"/>
          <w:numId w:val="10"/>
        </w:numPr>
      </w:pPr>
      <w:r>
        <w:t xml:space="preserve">la funzione </w:t>
      </w:r>
      <w:r w:rsidRPr="007B77BB">
        <w:rPr>
          <w:b/>
          <w:bCs/>
        </w:rPr>
        <w:t>‘</w:t>
      </w:r>
      <w:proofErr w:type="spellStart"/>
      <w:r w:rsidRPr="007B77BB">
        <w:rPr>
          <w:b/>
          <w:bCs/>
        </w:rPr>
        <w:t>calcolo_distanza</w:t>
      </w:r>
      <w:proofErr w:type="spellEnd"/>
      <w:r w:rsidRPr="007B77BB">
        <w:rPr>
          <w:b/>
          <w:bCs/>
        </w:rPr>
        <w:t>’</w:t>
      </w:r>
      <w:r>
        <w:t xml:space="preserve"> che accetta il training set, il test set e la distanza con cui fare il calcolo; restituisce una lista di liste con all’interno il valore della distanza tra ogni record del training set e quello del test set corrispondente.</w:t>
      </w:r>
    </w:p>
    <w:p w14:paraId="7ECED42A" w14:textId="5C753B01" w:rsidR="00D377FF" w:rsidRDefault="00427110" w:rsidP="00D377FF">
      <w:pPr>
        <w:pStyle w:val="Paragrafoelenco"/>
        <w:numPr>
          <w:ilvl w:val="0"/>
          <w:numId w:val="10"/>
        </w:numPr>
      </w:pPr>
      <w:r>
        <w:lastRenderedPageBreak/>
        <w:t xml:space="preserve">La funzione </w:t>
      </w:r>
      <w:r w:rsidRPr="007B77BB">
        <w:rPr>
          <w:b/>
          <w:bCs/>
        </w:rPr>
        <w:t>‘</w:t>
      </w:r>
      <w:proofErr w:type="spellStart"/>
      <w:r w:rsidRPr="007B77BB">
        <w:rPr>
          <w:b/>
          <w:bCs/>
        </w:rPr>
        <w:t>knn</w:t>
      </w:r>
      <w:proofErr w:type="spellEnd"/>
      <w:r w:rsidRPr="007B77BB">
        <w:rPr>
          <w:b/>
          <w:bCs/>
        </w:rPr>
        <w:t>’</w:t>
      </w:r>
      <w:r>
        <w:t xml:space="preserve"> che accetta il training set, i</w:t>
      </w:r>
      <w:r w:rsidR="00BD3345">
        <w:t xml:space="preserve"> record del</w:t>
      </w:r>
      <w:r>
        <w:t xml:space="preserve"> test set e gli </w:t>
      </w:r>
      <w:proofErr w:type="spellStart"/>
      <w:r>
        <w:t>iperparametri</w:t>
      </w:r>
      <w:proofErr w:type="spellEnd"/>
      <w:r>
        <w:t xml:space="preserve"> scelti; restituisce una lista con la predizione della classe per ogni record del test set.</w:t>
      </w:r>
    </w:p>
    <w:p w14:paraId="362E9014" w14:textId="74666701" w:rsidR="00427110" w:rsidRDefault="00427110" w:rsidP="00D377FF">
      <w:pPr>
        <w:pStyle w:val="Paragrafoelenco"/>
        <w:numPr>
          <w:ilvl w:val="0"/>
          <w:numId w:val="10"/>
        </w:numPr>
      </w:pPr>
      <w:r>
        <w:t xml:space="preserve">La funzione </w:t>
      </w:r>
      <w:r w:rsidRPr="007B77BB">
        <w:rPr>
          <w:b/>
          <w:bCs/>
        </w:rPr>
        <w:t>‘</w:t>
      </w:r>
      <w:proofErr w:type="spellStart"/>
      <w:r w:rsidRPr="007B77BB">
        <w:rPr>
          <w:b/>
          <w:bCs/>
        </w:rPr>
        <w:t>calcolo_accuratezza</w:t>
      </w:r>
      <w:proofErr w:type="spellEnd"/>
      <w:r w:rsidRPr="007B77BB">
        <w:rPr>
          <w:b/>
          <w:bCs/>
        </w:rPr>
        <w:t>’</w:t>
      </w:r>
      <w:r>
        <w:t xml:space="preserve"> che accetta le predizioni del classificatore e le effettive classi dei record del test set; restituisce l’accuratezza del modello.</w:t>
      </w:r>
    </w:p>
    <w:p w14:paraId="362DE565" w14:textId="4671C218" w:rsidR="00427110" w:rsidRDefault="00427110" w:rsidP="00D377FF">
      <w:pPr>
        <w:pStyle w:val="Paragrafoelenco"/>
        <w:numPr>
          <w:ilvl w:val="0"/>
          <w:numId w:val="10"/>
        </w:numPr>
      </w:pPr>
      <w:r>
        <w:t xml:space="preserve">La funzione </w:t>
      </w:r>
      <w:r w:rsidRPr="007B77BB">
        <w:rPr>
          <w:b/>
          <w:bCs/>
        </w:rPr>
        <w:t>‘</w:t>
      </w:r>
      <w:proofErr w:type="spellStart"/>
      <w:r w:rsidRPr="007B77BB">
        <w:rPr>
          <w:b/>
          <w:bCs/>
        </w:rPr>
        <w:t>tuning_con_cross_validation</w:t>
      </w:r>
      <w:proofErr w:type="spellEnd"/>
      <w:r w:rsidRPr="007B77BB">
        <w:rPr>
          <w:b/>
          <w:bCs/>
        </w:rPr>
        <w:t>’</w:t>
      </w:r>
      <w:r>
        <w:t xml:space="preserve"> non riceve niente in ingresso e in pratica </w:t>
      </w:r>
      <w:r w:rsidR="00310009">
        <w:t xml:space="preserve">restituisce la media dell’accuratezza ottenuta durante un cross </w:t>
      </w:r>
      <w:proofErr w:type="spellStart"/>
      <w:r w:rsidR="00310009">
        <w:t>validation</w:t>
      </w:r>
      <w:proofErr w:type="spellEnd"/>
      <w:r w:rsidR="00CD170F">
        <w:t xml:space="preserve"> effettuata </w:t>
      </w:r>
      <w:r w:rsidR="007E3349">
        <w:t xml:space="preserve">sul training set </w:t>
      </w:r>
      <w:r w:rsidR="00CD170F">
        <w:t>con i parametri ottimali individuati</w:t>
      </w:r>
      <w:r w:rsidR="00310009">
        <w:t>.</w:t>
      </w:r>
    </w:p>
    <w:p w14:paraId="06DA748E" w14:textId="77777777" w:rsidR="00310009" w:rsidRDefault="00310009" w:rsidP="00310009">
      <w:pPr>
        <w:pStyle w:val="Paragrafoelenco"/>
        <w:ind w:left="765"/>
      </w:pPr>
    </w:p>
    <w:p w14:paraId="377E631C" w14:textId="439B6209" w:rsidR="009C08F9" w:rsidRDefault="007E3349">
      <w:r>
        <w:t>Quindi in pratica dopo aver creato il classificatore</w:t>
      </w:r>
      <w:r w:rsidR="007C625F">
        <w:t xml:space="preserve"> abbiamo</w:t>
      </w:r>
      <w:r>
        <w:t xml:space="preserve"> effettuato il calcolo dell’accuratezza media</w:t>
      </w:r>
      <w:r w:rsidR="00E45662">
        <w:t>,</w:t>
      </w:r>
      <w:r w:rsidR="00493D32">
        <w:t xml:space="preserve"> sul training set</w:t>
      </w:r>
      <w:r w:rsidR="00E45662">
        <w:t>,</w:t>
      </w:r>
      <w:r>
        <w:t xml:space="preserve"> ottenuta </w:t>
      </w:r>
      <w:r w:rsidR="00321327">
        <w:t>da</w:t>
      </w:r>
      <w:r>
        <w:t xml:space="preserve"> un cross </w:t>
      </w:r>
      <w:proofErr w:type="spellStart"/>
      <w:r>
        <w:t>validation</w:t>
      </w:r>
      <w:proofErr w:type="spellEnd"/>
      <w:r>
        <w:t xml:space="preserve"> </w:t>
      </w:r>
      <w:r w:rsidR="00483FE1">
        <w:t>che utilizza</w:t>
      </w:r>
      <w:r>
        <w:t xml:space="preserve"> i migliori </w:t>
      </w:r>
      <w:proofErr w:type="spellStart"/>
      <w:r>
        <w:t>iperparametri</w:t>
      </w:r>
      <w:proofErr w:type="spellEnd"/>
      <w:r>
        <w:t xml:space="preserve"> (con l’apposita funzione citata)</w:t>
      </w:r>
      <w:r w:rsidR="00493D32">
        <w:t xml:space="preserve"> </w:t>
      </w:r>
      <w:proofErr w:type="spellStart"/>
      <w:r w:rsidR="00493D32">
        <w:t>dopodichè</w:t>
      </w:r>
      <w:proofErr w:type="spellEnd"/>
      <w:r w:rsidR="00493D32">
        <w:t xml:space="preserve"> </w:t>
      </w:r>
      <w:r w:rsidR="007C625F">
        <w:t>abbiamo</w:t>
      </w:r>
      <w:r w:rsidR="002C6CC0">
        <w:t xml:space="preserve"> creato un nuovo classificatore </w:t>
      </w:r>
      <w:r w:rsidR="00493D32">
        <w:t xml:space="preserve">utilizzando </w:t>
      </w:r>
      <w:r w:rsidR="002C6CC0">
        <w:t>proprio</w:t>
      </w:r>
      <w:r w:rsidR="00321327">
        <w:t xml:space="preserve"> questi ultimi </w:t>
      </w:r>
      <w:proofErr w:type="gramStart"/>
      <w:r w:rsidR="007C625F">
        <w:t>e</w:t>
      </w:r>
      <w:proofErr w:type="gramEnd"/>
      <w:r w:rsidR="00493D32">
        <w:t xml:space="preserve"> effettuat</w:t>
      </w:r>
      <w:r w:rsidR="007C625F">
        <w:t>o</w:t>
      </w:r>
      <w:r w:rsidR="00493D32">
        <w:t xml:space="preserve"> le predizion</w:t>
      </w:r>
      <w:r w:rsidR="003E5A7A">
        <w:t>i</w:t>
      </w:r>
      <w:r w:rsidR="00493D32">
        <w:t xml:space="preserve"> sul test set calcola</w:t>
      </w:r>
      <w:r w:rsidR="007C625F">
        <w:t>ndone</w:t>
      </w:r>
      <w:r w:rsidR="00493D32">
        <w:t xml:space="preserve"> l’accuratezza.</w:t>
      </w:r>
    </w:p>
    <w:p w14:paraId="3550E7A9" w14:textId="77777777" w:rsidR="009C08F9" w:rsidRDefault="009C08F9"/>
    <w:p w14:paraId="7B825D9A" w14:textId="07788CBC" w:rsidR="000E6BA3" w:rsidRDefault="000E6BA3">
      <w:r w:rsidRPr="00174F24">
        <w:rPr>
          <w:b/>
          <w:bCs/>
        </w:rPr>
        <w:t>RISULTATI</w:t>
      </w:r>
      <w:r>
        <w:t>:</w:t>
      </w:r>
    </w:p>
    <w:p w14:paraId="5C5EB9CF" w14:textId="692527D8" w:rsidR="009C08F9" w:rsidRDefault="00321327">
      <w:r w:rsidRPr="00321327">
        <w:rPr>
          <w:noProof/>
        </w:rPr>
        <w:drawing>
          <wp:inline distT="0" distB="0" distL="0" distR="0" wp14:anchorId="517670F2" wp14:editId="40497A1D">
            <wp:extent cx="6120130" cy="359410"/>
            <wp:effectExtent l="0" t="0" r="0" b="2540"/>
            <wp:docPr id="18166269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26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BB35" w14:textId="77777777" w:rsidR="00214DD8" w:rsidRDefault="00214DD8"/>
    <w:p w14:paraId="18A360DD" w14:textId="12554468" w:rsidR="00214DD8" w:rsidRDefault="008D7A1A">
      <w:pPr>
        <w:rPr>
          <w:b/>
          <w:bCs/>
        </w:rPr>
      </w:pPr>
      <w:r w:rsidRPr="00D0476B">
        <w:rPr>
          <w:b/>
          <w:bCs/>
        </w:rPr>
        <w:t>ANALISI DEI RISULTATI:</w:t>
      </w:r>
    </w:p>
    <w:p w14:paraId="616AD5C5" w14:textId="4B081B9C" w:rsidR="00413D7B" w:rsidRDefault="00A47155">
      <w:r>
        <w:t>A quanto pare,</w:t>
      </w:r>
      <w:r w:rsidR="00413D7B">
        <w:t xml:space="preserve"> i risultati sul test set risultano pessimi mentre quelli sul training set</w:t>
      </w:r>
      <w:r w:rsidR="00647812">
        <w:t>,</w:t>
      </w:r>
      <w:r w:rsidR="00413D7B">
        <w:t xml:space="preserve"> </w:t>
      </w:r>
      <w:r w:rsidR="00647812">
        <w:t>nonostante non siano comunque ottimali, sembrano essere decisamente migliori.</w:t>
      </w:r>
      <w:r w:rsidR="004B1742">
        <w:t xml:space="preserve"> </w:t>
      </w:r>
      <w:r w:rsidR="00E856D1">
        <w:t xml:space="preserve">Il </w:t>
      </w:r>
      <w:r w:rsidR="007D6AD6">
        <w:t>modello, quindi,</w:t>
      </w:r>
      <w:r w:rsidR="00E856D1">
        <w:t xml:space="preserve"> non riesce a adattarsi completamente ai dati e decisamente fa fatica a predire le classi di nuovi record.</w:t>
      </w:r>
    </w:p>
    <w:p w14:paraId="74806D1F" w14:textId="77777777" w:rsidR="006D1B00" w:rsidRDefault="0045577A">
      <w:r>
        <w:t xml:space="preserve">I migliori </w:t>
      </w:r>
      <w:proofErr w:type="spellStart"/>
      <w:r>
        <w:t>iperparametri</w:t>
      </w:r>
      <w:proofErr w:type="spellEnd"/>
      <w:r>
        <w:t xml:space="preserve"> durante le predizioni </w:t>
      </w:r>
      <w:r w:rsidR="00C2279B">
        <w:t>sono</w:t>
      </w:r>
      <w:r>
        <w:t xml:space="preserve"> </w:t>
      </w:r>
      <w:r w:rsidRPr="00B06A26">
        <w:rPr>
          <w:b/>
          <w:bCs/>
        </w:rPr>
        <w:t>k=1</w:t>
      </w:r>
      <w:r>
        <w:t xml:space="preserve">, distanza utilizzata= </w:t>
      </w:r>
      <w:r w:rsidRPr="00B06A26">
        <w:rPr>
          <w:b/>
          <w:bCs/>
        </w:rPr>
        <w:t>distanza euclidea</w:t>
      </w:r>
      <w:r>
        <w:t xml:space="preserve"> e peso utilizzato= </w:t>
      </w:r>
      <w:r w:rsidRPr="00B06A26">
        <w:rPr>
          <w:b/>
          <w:bCs/>
        </w:rPr>
        <w:t>peso uniforme</w:t>
      </w:r>
      <w:r>
        <w:t>. Quindi questo classificatore sembra performare meglio quando valuta un solo elemento vicino</w:t>
      </w:r>
      <w:r w:rsidR="006D1B00">
        <w:t>.</w:t>
      </w:r>
    </w:p>
    <w:p w14:paraId="05133475" w14:textId="49589345" w:rsidR="0045577A" w:rsidRPr="00413D7B" w:rsidRDefault="006D1B00">
      <w:r>
        <w:t>Q</w:t>
      </w:r>
      <w:r w:rsidR="00C2279B">
        <w:t xml:space="preserve">uesto però, come si può anche osservare poi nell’accuratezza sul test set, porta a </w:t>
      </w:r>
      <w:proofErr w:type="spellStart"/>
      <w:r w:rsidR="00C2279B" w:rsidRPr="00B06A26">
        <w:rPr>
          <w:b/>
          <w:bCs/>
        </w:rPr>
        <w:t>overfitting</w:t>
      </w:r>
      <w:proofErr w:type="spellEnd"/>
      <w:r w:rsidR="00C2279B">
        <w:t xml:space="preserve"> perché il classificatore si è adattato troppo ai dati e non ha di conseguenza una buona capacità di generalizzazione.</w:t>
      </w:r>
    </w:p>
    <w:p w14:paraId="17688227" w14:textId="7BD15114" w:rsidR="00E56086" w:rsidRDefault="00E56086">
      <w:r>
        <w:t xml:space="preserve">Ricordiamo </w:t>
      </w:r>
      <w:r w:rsidR="00C2279B">
        <w:t xml:space="preserve">poi </w:t>
      </w:r>
      <w:r>
        <w:t>che il</w:t>
      </w:r>
      <w:r w:rsidR="00EF49A2">
        <w:t xml:space="preserve"> modello è addestrato su </w:t>
      </w:r>
      <w:r w:rsidR="00EF49A2" w:rsidRPr="00A80BE4">
        <w:rPr>
          <w:b/>
          <w:bCs/>
        </w:rPr>
        <w:t>dati non normalizzati</w:t>
      </w:r>
      <w:r w:rsidR="00EF49A2">
        <w:t xml:space="preserve"> </w:t>
      </w:r>
      <w:r>
        <w:t xml:space="preserve">è ciò può aver diminuito considerevolmente le capacità predittive di questo tipo di classificatori. Tra gli </w:t>
      </w:r>
      <w:r w:rsidR="00A47155">
        <w:t>attributi, infatti,</w:t>
      </w:r>
      <w:r>
        <w:t xml:space="preserve"> c’è una grande differenza di scala di valori ed essendo il KNN un classificatore che si basa sulle distanze tra i punti dati ciò comporta che tali attributi dominino</w:t>
      </w:r>
      <w:r w:rsidR="00A47155">
        <w:t>,</w:t>
      </w:r>
      <w:r>
        <w:t xml:space="preserve"> in modo eccessivo</w:t>
      </w:r>
      <w:r w:rsidR="00A47155">
        <w:t>,</w:t>
      </w:r>
      <w:r>
        <w:t xml:space="preserve"> il calcolo delle distanze con conseguente diminuzione di importanza (nella fase predittiva) di attributi con scale inferiori. Quindi se questi ultimi attributi sono effettivamente efficaci nel discriminare i record, ora come ora non siamo in grado di sfruttare queste informazioni</w:t>
      </w:r>
      <w:r w:rsidR="00093884">
        <w:t>.</w:t>
      </w:r>
    </w:p>
    <w:p w14:paraId="3BE17657" w14:textId="018677A0" w:rsidR="00EF49A2" w:rsidRDefault="00B27639">
      <w:r>
        <w:t xml:space="preserve">Un altro problema evidente è lo </w:t>
      </w:r>
      <w:r w:rsidRPr="00A80BE4">
        <w:rPr>
          <w:b/>
          <w:bCs/>
        </w:rPr>
        <w:t>sbilanciamento del dataset</w:t>
      </w:r>
      <w:r>
        <w:t xml:space="preserve"> che comporta appunto classi con pochi record. Il nostro classificatore</w:t>
      </w:r>
      <w:r w:rsidR="00A47155">
        <w:t xml:space="preserve"> </w:t>
      </w:r>
      <w:r>
        <w:t>potrebbe aver assegnato il record alla classe errata data proprio questa disparità di elementi.</w:t>
      </w:r>
      <w:r w:rsidR="00A47155">
        <w:t xml:space="preserve"> </w:t>
      </w:r>
      <w:r>
        <w:t>Comunque</w:t>
      </w:r>
      <w:r w:rsidR="00ED4E25">
        <w:t>,</w:t>
      </w:r>
      <w:r>
        <w:t xml:space="preserve"> avendo un k </w:t>
      </w:r>
      <w:r w:rsidR="00C2279B">
        <w:t>molto piccolo</w:t>
      </w:r>
      <w:r w:rsidR="00ED4E25">
        <w:t xml:space="preserve">, </w:t>
      </w:r>
      <w:r>
        <w:t>dovr</w:t>
      </w:r>
      <w:r w:rsidR="00ED4E25">
        <w:t>emmo</w:t>
      </w:r>
      <w:r>
        <w:t xml:space="preserve"> aver perlomeno diminuito</w:t>
      </w:r>
      <w:r w:rsidR="00ED4E25">
        <w:t xml:space="preserve"> tale possibilità</w:t>
      </w:r>
      <w:r>
        <w:t>.  Sarà comunque necessario quindi un</w:t>
      </w:r>
      <w:r w:rsidR="00893F10">
        <w:t xml:space="preserve"> successivo</w:t>
      </w:r>
      <w:r>
        <w:t xml:space="preserve"> bilanciamento del dataset.</w:t>
      </w:r>
    </w:p>
    <w:p w14:paraId="3661DD02" w14:textId="78341977" w:rsidR="00724DD8" w:rsidRDefault="00173AF4">
      <w:r>
        <w:t>Per quanto riguarda il numero di attributi</w:t>
      </w:r>
      <w:r w:rsidR="008C2161">
        <w:t xml:space="preserve">, di sicuro con 12 attributi </w:t>
      </w:r>
      <w:r>
        <w:t xml:space="preserve">la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curse</w:t>
      </w:r>
      <w:proofErr w:type="spellEnd"/>
      <w:r>
        <w:t xml:space="preserve"> </w:t>
      </w:r>
      <w:r w:rsidR="008C2161">
        <w:t xml:space="preserve">incide sulla performance, e oltre a quello c’è da contare che </w:t>
      </w:r>
      <w:proofErr w:type="spellStart"/>
      <w:r w:rsidR="008C2161">
        <w:t>che</w:t>
      </w:r>
      <w:proofErr w:type="spellEnd"/>
      <w:r w:rsidR="00DF2F4B">
        <w:t xml:space="preserve"> molti di tali attributi sono estremamente correlati tra loro il che comporta che insieme abbiano un peso maggiore poi nella effettiva predizione (rispetto agli attributi non correlati).</w:t>
      </w:r>
    </w:p>
    <w:p w14:paraId="64192BBA" w14:textId="49A3C1BE" w:rsidR="00173AF4" w:rsidRDefault="00A50592">
      <w:r>
        <w:lastRenderedPageBreak/>
        <w:t xml:space="preserve">Si suppone </w:t>
      </w:r>
      <w:r w:rsidR="00DF2F4B">
        <w:t xml:space="preserve">infine </w:t>
      </w:r>
      <w:r>
        <w:t xml:space="preserve">che le caratteristiche utilizzate potrebbero non essere sufficientemente distintive e </w:t>
      </w:r>
      <w:r w:rsidR="004B1742">
        <w:t>quindi</w:t>
      </w:r>
      <w:r>
        <w:t xml:space="preserve"> il classificatore non riesc</w:t>
      </w:r>
      <w:r w:rsidR="00DF2F4B">
        <w:t>a</w:t>
      </w:r>
      <w:r>
        <w:t xml:space="preserve"> a dividere i record adeguatamente</w:t>
      </w:r>
      <w:r w:rsidR="00497F27">
        <w:t xml:space="preserve"> </w:t>
      </w:r>
      <w:r w:rsidR="00DF2F4B">
        <w:t xml:space="preserve">(problematica che potrebbe comunque rimanere dopo tutte le fasi di </w:t>
      </w:r>
      <w:proofErr w:type="spellStart"/>
      <w:r w:rsidR="00DF2F4B">
        <w:t>preprocessing</w:t>
      </w:r>
      <w:proofErr w:type="spellEnd"/>
      <w:r w:rsidR="00DF2F4B">
        <w:t>)</w:t>
      </w:r>
      <w:r>
        <w:t xml:space="preserve">. </w:t>
      </w:r>
    </w:p>
    <w:p w14:paraId="4E390481" w14:textId="4E8605C6" w:rsidR="00A50592" w:rsidRDefault="00A50592">
      <w:r>
        <w:t xml:space="preserve">Vedremo </w:t>
      </w:r>
      <w:r w:rsidR="00173AF4">
        <w:t>quindi</w:t>
      </w:r>
      <w:r>
        <w:t xml:space="preserve"> se con il </w:t>
      </w:r>
      <w:proofErr w:type="spellStart"/>
      <w:r>
        <w:t>preprocessing</w:t>
      </w:r>
      <w:proofErr w:type="spellEnd"/>
      <w:r>
        <w:t xml:space="preserve"> </w:t>
      </w:r>
      <w:r w:rsidR="00173AF4">
        <w:t>tutte queste problematiche potranno essere risolte o perlomeno</w:t>
      </w:r>
      <w:r w:rsidR="00DF2F4B">
        <w:t xml:space="preserve"> gestite così da ottenere una performance migliore.</w:t>
      </w:r>
      <w:r w:rsidR="00173AF4">
        <w:t xml:space="preserve"> </w:t>
      </w:r>
    </w:p>
    <w:p w14:paraId="2CFBDA40" w14:textId="77777777" w:rsidR="001822D0" w:rsidRDefault="001822D0"/>
    <w:p w14:paraId="654EE404" w14:textId="77777777" w:rsidR="007E6A33" w:rsidRDefault="007E6A33"/>
    <w:p w14:paraId="0426FA25" w14:textId="77777777" w:rsidR="009146EC" w:rsidRDefault="009146EC"/>
    <w:p w14:paraId="3727EDE9" w14:textId="77777777" w:rsidR="009146EC" w:rsidRDefault="009146EC"/>
    <w:p w14:paraId="2A48F93C" w14:textId="77777777" w:rsidR="009146EC" w:rsidRDefault="009146EC"/>
    <w:p w14:paraId="2B624312" w14:textId="77777777" w:rsidR="004D2F68" w:rsidRDefault="004D2F68"/>
    <w:p w14:paraId="549D2F23" w14:textId="77777777" w:rsidR="004D2F68" w:rsidRDefault="004D2F68">
      <w:pPr>
        <w:rPr>
          <w:del w:id="0" w:author="GABRIELE STAMPATORI" w:date="2025-03-03T21:18:00Z" w16du:dateUtc="2025-03-03T20:18:00Z"/>
        </w:rPr>
      </w:pPr>
    </w:p>
    <w:p w14:paraId="2DE8A6AC" w14:textId="77777777" w:rsidR="004D2F68" w:rsidRDefault="004D2F68">
      <w:pPr>
        <w:rPr>
          <w:del w:id="1" w:author="GABRIELE STAMPATORI" w:date="2025-03-03T21:18:00Z" w16du:dateUtc="2025-03-03T20:18:00Z"/>
        </w:rPr>
      </w:pPr>
    </w:p>
    <w:p w14:paraId="5887A0F3" w14:textId="77777777" w:rsidR="004D2F68" w:rsidRDefault="004D2F68">
      <w:pPr>
        <w:rPr>
          <w:del w:id="2" w:author="GABRIELE STAMPATORI" w:date="2025-03-03T21:18:00Z" w16du:dateUtc="2025-03-03T20:18:00Z"/>
        </w:rPr>
      </w:pPr>
    </w:p>
    <w:p w14:paraId="50861ABE" w14:textId="77777777" w:rsidR="004D2F68" w:rsidRDefault="004D2F68"/>
    <w:p w14:paraId="06FFC129" w14:textId="77777777" w:rsidR="004671C1" w:rsidRPr="006D28B1" w:rsidRDefault="004671C1"/>
    <w:sectPr w:rsidR="004671C1" w:rsidRPr="006D28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948"/>
    <w:multiLevelType w:val="hybridMultilevel"/>
    <w:tmpl w:val="C6C29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7F6"/>
    <w:multiLevelType w:val="hybridMultilevel"/>
    <w:tmpl w:val="329E50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14CF"/>
    <w:multiLevelType w:val="hybridMultilevel"/>
    <w:tmpl w:val="3F2A8F8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A287972"/>
    <w:multiLevelType w:val="hybridMultilevel"/>
    <w:tmpl w:val="BA888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17E6"/>
    <w:multiLevelType w:val="hybridMultilevel"/>
    <w:tmpl w:val="1384F0B8"/>
    <w:lvl w:ilvl="0" w:tplc="0410000F">
      <w:start w:val="1"/>
      <w:numFmt w:val="decimal"/>
      <w:lvlText w:val="%1."/>
      <w:lvlJc w:val="left"/>
      <w:pPr>
        <w:ind w:left="2181" w:hanging="360"/>
      </w:pPr>
    </w:lvl>
    <w:lvl w:ilvl="1" w:tplc="04100019" w:tentative="1">
      <w:start w:val="1"/>
      <w:numFmt w:val="lowerLetter"/>
      <w:lvlText w:val="%2."/>
      <w:lvlJc w:val="left"/>
      <w:pPr>
        <w:ind w:left="2901" w:hanging="360"/>
      </w:pPr>
    </w:lvl>
    <w:lvl w:ilvl="2" w:tplc="0410001B" w:tentative="1">
      <w:start w:val="1"/>
      <w:numFmt w:val="lowerRoman"/>
      <w:lvlText w:val="%3."/>
      <w:lvlJc w:val="right"/>
      <w:pPr>
        <w:ind w:left="3621" w:hanging="180"/>
      </w:pPr>
    </w:lvl>
    <w:lvl w:ilvl="3" w:tplc="0410000F" w:tentative="1">
      <w:start w:val="1"/>
      <w:numFmt w:val="decimal"/>
      <w:lvlText w:val="%4."/>
      <w:lvlJc w:val="left"/>
      <w:pPr>
        <w:ind w:left="4341" w:hanging="360"/>
      </w:pPr>
    </w:lvl>
    <w:lvl w:ilvl="4" w:tplc="04100019" w:tentative="1">
      <w:start w:val="1"/>
      <w:numFmt w:val="lowerLetter"/>
      <w:lvlText w:val="%5."/>
      <w:lvlJc w:val="left"/>
      <w:pPr>
        <w:ind w:left="5061" w:hanging="360"/>
      </w:pPr>
    </w:lvl>
    <w:lvl w:ilvl="5" w:tplc="0410001B" w:tentative="1">
      <w:start w:val="1"/>
      <w:numFmt w:val="lowerRoman"/>
      <w:lvlText w:val="%6."/>
      <w:lvlJc w:val="right"/>
      <w:pPr>
        <w:ind w:left="5781" w:hanging="180"/>
      </w:pPr>
    </w:lvl>
    <w:lvl w:ilvl="6" w:tplc="0410000F" w:tentative="1">
      <w:start w:val="1"/>
      <w:numFmt w:val="decimal"/>
      <w:lvlText w:val="%7."/>
      <w:lvlJc w:val="left"/>
      <w:pPr>
        <w:ind w:left="6501" w:hanging="360"/>
      </w:pPr>
    </w:lvl>
    <w:lvl w:ilvl="7" w:tplc="04100019" w:tentative="1">
      <w:start w:val="1"/>
      <w:numFmt w:val="lowerLetter"/>
      <w:lvlText w:val="%8."/>
      <w:lvlJc w:val="left"/>
      <w:pPr>
        <w:ind w:left="7221" w:hanging="360"/>
      </w:pPr>
    </w:lvl>
    <w:lvl w:ilvl="8" w:tplc="0410001B" w:tentative="1">
      <w:start w:val="1"/>
      <w:numFmt w:val="lowerRoman"/>
      <w:lvlText w:val="%9."/>
      <w:lvlJc w:val="right"/>
      <w:pPr>
        <w:ind w:left="7941" w:hanging="180"/>
      </w:pPr>
    </w:lvl>
  </w:abstractNum>
  <w:abstractNum w:abstractNumId="5" w15:restartNumberingAfterBreak="0">
    <w:nsid w:val="40F81DD7"/>
    <w:multiLevelType w:val="hybridMultilevel"/>
    <w:tmpl w:val="E0C0A6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41D31"/>
    <w:multiLevelType w:val="hybridMultilevel"/>
    <w:tmpl w:val="0C74070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CA171F5"/>
    <w:multiLevelType w:val="hybridMultilevel"/>
    <w:tmpl w:val="2DCC3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46D31"/>
    <w:multiLevelType w:val="hybridMultilevel"/>
    <w:tmpl w:val="5F5E13C6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91C222A"/>
    <w:multiLevelType w:val="hybridMultilevel"/>
    <w:tmpl w:val="CD3E6C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010233">
    <w:abstractNumId w:val="7"/>
  </w:num>
  <w:num w:numId="2" w16cid:durableId="1208909522">
    <w:abstractNumId w:val="2"/>
  </w:num>
  <w:num w:numId="3" w16cid:durableId="254214485">
    <w:abstractNumId w:val="6"/>
  </w:num>
  <w:num w:numId="4" w16cid:durableId="696006737">
    <w:abstractNumId w:val="3"/>
  </w:num>
  <w:num w:numId="5" w16cid:durableId="873425708">
    <w:abstractNumId w:val="5"/>
  </w:num>
  <w:num w:numId="6" w16cid:durableId="739403549">
    <w:abstractNumId w:val="1"/>
  </w:num>
  <w:num w:numId="7" w16cid:durableId="1058629921">
    <w:abstractNumId w:val="9"/>
  </w:num>
  <w:num w:numId="8" w16cid:durableId="174001178">
    <w:abstractNumId w:val="0"/>
  </w:num>
  <w:num w:numId="9" w16cid:durableId="1680236084">
    <w:abstractNumId w:val="4"/>
  </w:num>
  <w:num w:numId="10" w16cid:durableId="32382618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BRIELE STAMPATORI">
    <w15:presenceInfo w15:providerId="AD" w15:userId="S::g.stampatori@studenti.unica.it::b68ba66c-df3b-4f98-ab44-68bfb0bc0c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03"/>
    <w:rsid w:val="00007A93"/>
    <w:rsid w:val="00024D1C"/>
    <w:rsid w:val="0007295A"/>
    <w:rsid w:val="00075A8E"/>
    <w:rsid w:val="00077E84"/>
    <w:rsid w:val="00093884"/>
    <w:rsid w:val="000E6BA3"/>
    <w:rsid w:val="00173AF4"/>
    <w:rsid w:val="00174F24"/>
    <w:rsid w:val="001822D0"/>
    <w:rsid w:val="0018231F"/>
    <w:rsid w:val="00187258"/>
    <w:rsid w:val="00214DD8"/>
    <w:rsid w:val="00231AF5"/>
    <w:rsid w:val="002353DE"/>
    <w:rsid w:val="00254F1E"/>
    <w:rsid w:val="0026097D"/>
    <w:rsid w:val="002900E3"/>
    <w:rsid w:val="002A32FA"/>
    <w:rsid w:val="002C2ED8"/>
    <w:rsid w:val="002C6CC0"/>
    <w:rsid w:val="002E75C4"/>
    <w:rsid w:val="00302FEB"/>
    <w:rsid w:val="00310009"/>
    <w:rsid w:val="00321327"/>
    <w:rsid w:val="00333A52"/>
    <w:rsid w:val="00344905"/>
    <w:rsid w:val="0036054C"/>
    <w:rsid w:val="003A4770"/>
    <w:rsid w:val="003B7E99"/>
    <w:rsid w:val="003D61E5"/>
    <w:rsid w:val="003E3BF0"/>
    <w:rsid w:val="003E5A7A"/>
    <w:rsid w:val="00402DDB"/>
    <w:rsid w:val="00413D7B"/>
    <w:rsid w:val="00427110"/>
    <w:rsid w:val="00450C5C"/>
    <w:rsid w:val="0045577A"/>
    <w:rsid w:val="004671C1"/>
    <w:rsid w:val="00483FE1"/>
    <w:rsid w:val="00493D32"/>
    <w:rsid w:val="00497F27"/>
    <w:rsid w:val="004B1742"/>
    <w:rsid w:val="004D2F68"/>
    <w:rsid w:val="00500C7E"/>
    <w:rsid w:val="00514733"/>
    <w:rsid w:val="00521205"/>
    <w:rsid w:val="0054005C"/>
    <w:rsid w:val="0056171F"/>
    <w:rsid w:val="005F67F7"/>
    <w:rsid w:val="00613628"/>
    <w:rsid w:val="00631BE6"/>
    <w:rsid w:val="00647812"/>
    <w:rsid w:val="006B255D"/>
    <w:rsid w:val="006B4770"/>
    <w:rsid w:val="006D1B00"/>
    <w:rsid w:val="006D28B1"/>
    <w:rsid w:val="006D5D5D"/>
    <w:rsid w:val="00707398"/>
    <w:rsid w:val="00724DD8"/>
    <w:rsid w:val="00735EF1"/>
    <w:rsid w:val="007B77BB"/>
    <w:rsid w:val="007C151A"/>
    <w:rsid w:val="007C5B9D"/>
    <w:rsid w:val="007C625F"/>
    <w:rsid w:val="007D10BA"/>
    <w:rsid w:val="007D6AD6"/>
    <w:rsid w:val="007E3349"/>
    <w:rsid w:val="007E6A33"/>
    <w:rsid w:val="00822603"/>
    <w:rsid w:val="00884CA3"/>
    <w:rsid w:val="00893F10"/>
    <w:rsid w:val="008C2161"/>
    <w:rsid w:val="008D7A1A"/>
    <w:rsid w:val="00907ED2"/>
    <w:rsid w:val="009146EC"/>
    <w:rsid w:val="0092076C"/>
    <w:rsid w:val="0097412F"/>
    <w:rsid w:val="00980C2D"/>
    <w:rsid w:val="009C08F9"/>
    <w:rsid w:val="00A31CCF"/>
    <w:rsid w:val="00A3541D"/>
    <w:rsid w:val="00A40B1F"/>
    <w:rsid w:val="00A47155"/>
    <w:rsid w:val="00A50592"/>
    <w:rsid w:val="00A74484"/>
    <w:rsid w:val="00A80BE4"/>
    <w:rsid w:val="00A903D3"/>
    <w:rsid w:val="00AC1889"/>
    <w:rsid w:val="00AD3779"/>
    <w:rsid w:val="00B0470E"/>
    <w:rsid w:val="00B069AD"/>
    <w:rsid w:val="00B06A26"/>
    <w:rsid w:val="00B27639"/>
    <w:rsid w:val="00B3196E"/>
    <w:rsid w:val="00B41353"/>
    <w:rsid w:val="00B515E9"/>
    <w:rsid w:val="00B8338C"/>
    <w:rsid w:val="00BA14E1"/>
    <w:rsid w:val="00BD3345"/>
    <w:rsid w:val="00BE423F"/>
    <w:rsid w:val="00BE73FD"/>
    <w:rsid w:val="00C2279B"/>
    <w:rsid w:val="00C2756A"/>
    <w:rsid w:val="00C64640"/>
    <w:rsid w:val="00C65335"/>
    <w:rsid w:val="00C7256F"/>
    <w:rsid w:val="00C868AE"/>
    <w:rsid w:val="00CD170F"/>
    <w:rsid w:val="00D0476B"/>
    <w:rsid w:val="00D04EB7"/>
    <w:rsid w:val="00D31980"/>
    <w:rsid w:val="00D33576"/>
    <w:rsid w:val="00D377FF"/>
    <w:rsid w:val="00DF2F4B"/>
    <w:rsid w:val="00E4256A"/>
    <w:rsid w:val="00E44100"/>
    <w:rsid w:val="00E45662"/>
    <w:rsid w:val="00E56086"/>
    <w:rsid w:val="00E60D20"/>
    <w:rsid w:val="00E7717D"/>
    <w:rsid w:val="00E856D1"/>
    <w:rsid w:val="00E941CC"/>
    <w:rsid w:val="00EB006E"/>
    <w:rsid w:val="00ED4E25"/>
    <w:rsid w:val="00EF49A2"/>
    <w:rsid w:val="00F0387E"/>
    <w:rsid w:val="00F32D7E"/>
    <w:rsid w:val="00FA26F4"/>
    <w:rsid w:val="00F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6639"/>
  <w15:chartTrackingRefBased/>
  <w15:docId w15:val="{244AA17C-7960-4E8E-99EF-6991D7A9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2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22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2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2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2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2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2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2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2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2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22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2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260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260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260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260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260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260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2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2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2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2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260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260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260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2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260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2603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E75C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75C4"/>
    <w:rPr>
      <w:color w:val="605E5C"/>
      <w:shd w:val="clear" w:color="auto" w:fill="E1DFDD"/>
    </w:rPr>
  </w:style>
  <w:style w:type="paragraph" w:styleId="Revisione">
    <w:name w:val="Revision"/>
    <w:hidden/>
    <w:uiPriority w:val="99"/>
    <w:semiHidden/>
    <w:rsid w:val="00A505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 Stampatori</dc:creator>
  <cp:keywords/>
  <dc:description/>
  <cp:lastModifiedBy>GABRIELE STAMPATORI</cp:lastModifiedBy>
  <cp:revision>140</cp:revision>
  <dcterms:created xsi:type="dcterms:W3CDTF">2025-03-07T21:38:00Z</dcterms:created>
  <dcterms:modified xsi:type="dcterms:W3CDTF">2025-03-08T11:21:00Z</dcterms:modified>
</cp:coreProperties>
</file>